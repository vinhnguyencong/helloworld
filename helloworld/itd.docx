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6D" w:rsidRDefault="00B81F6D">
      <w:pPr>
        <w:rPr>
          <w:rFonts w:eastAsia="ＭＳ 明朝;MS Mincho"/>
          <w:b/>
          <w:bCs/>
          <w:sz w:val="44"/>
          <w:u w:val="single"/>
        </w:rPr>
      </w:pPr>
      <w:r>
        <w:rPr>
          <w:rFonts w:eastAsia="ＭＳ 明朝;MS Mincho"/>
          <w:b/>
          <w:bCs/>
          <w:sz w:val="44"/>
          <w:u w:val="single"/>
        </w:rPr>
        <w:t>Software Integration Test Design Specification</w:t>
      </w:r>
    </w:p>
    <w:p w:rsidR="00B81F6D" w:rsidRDefault="00B81F6D">
      <w:pPr>
        <w:rPr>
          <w:rFonts w:eastAsia="ＭＳ 明朝;MS Mincho"/>
          <w:b/>
          <w:bCs/>
          <w:sz w:val="44"/>
          <w:u w:val="single"/>
        </w:rPr>
      </w:pPr>
      <w:r>
        <w:rPr>
          <w:rFonts w:eastAsia="ＭＳ 明朝;MS Mincho"/>
          <w:b/>
          <w:bCs/>
          <w:sz w:val="44"/>
          <w:u w:val="single"/>
        </w:rPr>
        <w:br w:type="page"/>
      </w:r>
    </w:p>
    <w:p w:rsidR="00B81F6D" w:rsidRDefault="00B81F6D" w:rsidP="00B81F6D">
      <w:pPr>
        <w:pStyle w:val="Heading1"/>
        <w:pageBreakBefore/>
        <w:rPr>
          <w:rFonts w:eastAsia="ＭＳ 明朝;MS Mincho"/>
        </w:rPr>
      </w:pPr>
      <w:bookmarkStart w:id="0" w:name="_Toc455477187"/>
      <w:r>
        <w:rPr>
          <w:rFonts w:eastAsia="ＭＳ 明朝;MS Mincho"/>
        </w:rPr>
        <w:lastRenderedPageBreak/>
        <w:t>Introduction</w:t>
      </w:r>
      <w:bookmarkEnd w:id="0"/>
    </w:p>
    <w:p w:rsidR="00B81F6D" w:rsidRDefault="00B81F6D" w:rsidP="00B81F6D">
      <w:pPr>
        <w:pStyle w:val="guidelines"/>
      </w:pPr>
      <w:bookmarkStart w:id="1" w:name="_Toc207790761"/>
      <w:bookmarkStart w:id="2" w:name="_Toc247362986"/>
      <w:r w:rsidRPr="00DF1CB6">
        <w:t>&lt;</w:t>
      </w:r>
      <w:r>
        <w:t>This section p</w:t>
      </w:r>
      <w:r w:rsidRPr="00DF1CB6">
        <w:t>rovide</w:t>
      </w:r>
      <w:r>
        <w:t>s</w:t>
      </w:r>
      <w:r w:rsidRPr="00DF1CB6">
        <w:t xml:space="preserve"> an overview, purpose, intended audience and structure of the Test </w:t>
      </w:r>
      <w:r>
        <w:t>Design</w:t>
      </w:r>
      <w:r w:rsidRPr="00DF1CB6">
        <w:t>.</w:t>
      </w:r>
      <w:r>
        <w:t xml:space="preserve"> It helps readers can understand overview and structure of documents and can refer easily to expected sections</w:t>
      </w:r>
      <w:r w:rsidRPr="00DF1CB6">
        <w:t>&gt;</w:t>
      </w:r>
    </w:p>
    <w:p w:rsidR="00B81F6D" w:rsidRPr="00700F9B" w:rsidRDefault="00B81F6D" w:rsidP="00B81F6D">
      <w:pPr>
        <w:pStyle w:val="Heading1"/>
      </w:pPr>
      <w:bookmarkStart w:id="3" w:name="_Toc455477188"/>
      <w:r w:rsidRPr="00700F9B">
        <w:t>Definitions and Acronyms</w:t>
      </w:r>
      <w:bookmarkEnd w:id="1"/>
      <w:bookmarkEnd w:id="2"/>
      <w:bookmarkEnd w:id="3"/>
    </w:p>
    <w:p w:rsidR="00B81F6D" w:rsidRDefault="00B81F6D" w:rsidP="00B81F6D">
      <w:pPr>
        <w:pStyle w:val="guidelines"/>
      </w:pPr>
      <w:r w:rsidRPr="00724858">
        <w:t xml:space="preserve">&lt;This subsection should provide the definitions of all terms, acronyms and abbreviations required </w:t>
      </w:r>
      <w:proofErr w:type="gramStart"/>
      <w:r w:rsidRPr="00724858">
        <w:t>to properly interpret</w:t>
      </w:r>
      <w:proofErr w:type="gramEnd"/>
      <w:r w:rsidRPr="00724858">
        <w:t xml:space="preserve"> the </w:t>
      </w:r>
      <w:smartTag w:uri="urn:schemas-microsoft-com:office:smarttags" w:element="PersonName">
        <w:r w:rsidRPr="00724858">
          <w:t>Test</w:t>
        </w:r>
      </w:smartTag>
      <w:r w:rsidRPr="00724858">
        <w:t xml:space="preserve"> </w:t>
      </w:r>
      <w:r>
        <w:t>Design</w:t>
      </w:r>
      <w:r w:rsidRPr="00724858">
        <w:t>. Well known abbreviations need not be stated.&gt;</w:t>
      </w:r>
    </w:p>
    <w:p w:rsidR="00B81F6D" w:rsidRPr="00724858" w:rsidRDefault="00B81F6D" w:rsidP="00B81F6D">
      <w:pPr>
        <w:pStyle w:val="guidelines"/>
      </w:pPr>
      <w:r>
        <w:t>Example:</w:t>
      </w:r>
    </w:p>
    <w:tbl>
      <w:tblPr>
        <w:tblStyle w:val="TableGrid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098"/>
        <w:gridCol w:w="3293"/>
        <w:gridCol w:w="5851"/>
      </w:tblGrid>
      <w:tr w:rsidR="00B81F6D" w:rsidRPr="00DF1CB6" w:rsidTr="00FA3ACA">
        <w:trPr>
          <w:trHeight w:val="285"/>
        </w:trPr>
        <w:tc>
          <w:tcPr>
            <w:tcW w:w="1098" w:type="dxa"/>
            <w:shd w:val="clear" w:color="auto" w:fill="BFBFBF" w:themeFill="background1" w:themeFillShade="BF"/>
          </w:tcPr>
          <w:p w:rsidR="00B81F6D" w:rsidRPr="00DF1CB6" w:rsidRDefault="00B81F6D" w:rsidP="00FA3ACA">
            <w:pPr>
              <w:pStyle w:val="tableheader"/>
            </w:pPr>
            <w:r w:rsidRPr="00DF1CB6">
              <w:t>No</w:t>
            </w:r>
          </w:p>
        </w:tc>
        <w:tc>
          <w:tcPr>
            <w:tcW w:w="3293" w:type="dxa"/>
            <w:shd w:val="clear" w:color="auto" w:fill="BFBFBF" w:themeFill="background1" w:themeFillShade="BF"/>
          </w:tcPr>
          <w:p w:rsidR="00B81F6D" w:rsidRPr="00DF1CB6" w:rsidRDefault="00B81F6D" w:rsidP="00FA3ACA">
            <w:pPr>
              <w:pStyle w:val="tableheader"/>
            </w:pPr>
            <w:r w:rsidRPr="00DF1CB6">
              <w:t>Acronyms</w:t>
            </w:r>
          </w:p>
        </w:tc>
        <w:tc>
          <w:tcPr>
            <w:tcW w:w="5851" w:type="dxa"/>
            <w:shd w:val="clear" w:color="auto" w:fill="BFBFBF" w:themeFill="background1" w:themeFillShade="BF"/>
          </w:tcPr>
          <w:p w:rsidR="00B81F6D" w:rsidRPr="00DF1CB6" w:rsidRDefault="00B81F6D" w:rsidP="00FA3ACA">
            <w:pPr>
              <w:pStyle w:val="tableheader"/>
            </w:pPr>
            <w:r w:rsidRPr="00DF1CB6">
              <w:t xml:space="preserve">Definition </w:t>
            </w:r>
          </w:p>
        </w:tc>
      </w:tr>
      <w:tr w:rsidR="00B81F6D" w:rsidRPr="00DF1CB6" w:rsidTr="00FA3ACA">
        <w:trPr>
          <w:trHeight w:val="301"/>
        </w:trPr>
        <w:tc>
          <w:tcPr>
            <w:tcW w:w="1098" w:type="dxa"/>
          </w:tcPr>
          <w:p w:rsidR="00B81F6D" w:rsidRPr="00724858" w:rsidRDefault="00B81F6D" w:rsidP="00FA3ACA">
            <w:pPr>
              <w:pStyle w:val="Tabletext"/>
              <w:ind w:left="3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3293" w:type="dxa"/>
          </w:tcPr>
          <w:p w:rsidR="00B81F6D" w:rsidRPr="00724858" w:rsidRDefault="00B81F6D" w:rsidP="00FA3ACA">
            <w:pPr>
              <w:pStyle w:val="Tabletext"/>
              <w:ind w:left="3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5851" w:type="dxa"/>
          </w:tcPr>
          <w:p w:rsidR="00B81F6D" w:rsidRPr="00724858" w:rsidRDefault="00B81F6D" w:rsidP="00FA3ACA">
            <w:pPr>
              <w:pStyle w:val="Tabletext"/>
              <w:ind w:left="3"/>
              <w:jc w:val="center"/>
              <w:rPr>
                <w:rFonts w:cs="Times New Roman"/>
                <w:color w:val="auto"/>
              </w:rPr>
            </w:pPr>
          </w:p>
        </w:tc>
      </w:tr>
    </w:tbl>
    <w:p w:rsidR="00B81F6D" w:rsidRPr="00700F9B" w:rsidRDefault="00B81F6D" w:rsidP="00B81F6D">
      <w:pPr>
        <w:pStyle w:val="Heading1"/>
      </w:pPr>
      <w:bookmarkStart w:id="4" w:name="_Toc143333352"/>
      <w:bookmarkStart w:id="5" w:name="_Toc207790762"/>
      <w:bookmarkStart w:id="6" w:name="_Toc247362987"/>
      <w:bookmarkStart w:id="7" w:name="_Toc455477189"/>
      <w:r w:rsidRPr="00700F9B">
        <w:t>References</w:t>
      </w:r>
      <w:bookmarkEnd w:id="4"/>
      <w:bookmarkEnd w:id="5"/>
      <w:bookmarkEnd w:id="6"/>
      <w:bookmarkEnd w:id="7"/>
    </w:p>
    <w:p w:rsidR="00B81F6D" w:rsidRDefault="00B81F6D" w:rsidP="00B81F6D">
      <w:pPr>
        <w:pStyle w:val="guidelines"/>
      </w:pPr>
      <w:r w:rsidRPr="00724858">
        <w:t xml:space="preserve">&lt;This subsection should provide a complete list of all documents referenced in the </w:t>
      </w:r>
      <w:smartTag w:uri="urn:schemas-microsoft-com:office:smarttags" w:element="PersonName">
        <w:r w:rsidRPr="00724858">
          <w:t>Test</w:t>
        </w:r>
      </w:smartTag>
      <w:r w:rsidRPr="00724858">
        <w:t xml:space="preserve"> </w:t>
      </w:r>
      <w:r>
        <w:t>Design</w:t>
      </w:r>
      <w:r w:rsidRPr="00724858">
        <w:t>. Identify each document by title, version number - if applicable - dates, and publisher&gt;</w:t>
      </w:r>
    </w:p>
    <w:p w:rsidR="00B81F6D" w:rsidRDefault="00B81F6D" w:rsidP="00B81F6D">
      <w:pPr>
        <w:pStyle w:val="guidelines"/>
      </w:pPr>
      <w:r>
        <w:t xml:space="preserve">Example, input of test design is requirement specification, SRS, testing input materials (database, setup guide, manual, existed test specification or sample data test, </w:t>
      </w:r>
      <w:proofErr w:type="spellStart"/>
      <w:r>
        <w:t>etc</w:t>
      </w:r>
      <w:proofErr w:type="spellEnd"/>
      <w:r>
        <w:t>)</w:t>
      </w:r>
    </w:p>
    <w:tbl>
      <w:tblPr>
        <w:tblW w:w="10215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76"/>
        <w:gridCol w:w="2819"/>
        <w:gridCol w:w="1640"/>
        <w:gridCol w:w="2230"/>
        <w:gridCol w:w="2650"/>
      </w:tblGrid>
      <w:tr w:rsidR="00B81F6D" w:rsidRPr="008A6397" w:rsidTr="00FA3ACA">
        <w:trPr>
          <w:trHeight w:val="584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81F6D" w:rsidRPr="00061570" w:rsidRDefault="00B81F6D" w:rsidP="00FA3ACA">
            <w:pPr>
              <w:pStyle w:val="tableheader"/>
            </w:pPr>
            <w:r w:rsidRPr="00061570">
              <w:t>No.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81F6D" w:rsidRPr="00061570" w:rsidRDefault="00B81F6D" w:rsidP="00FA3ACA">
            <w:pPr>
              <w:pStyle w:val="tableheader"/>
            </w:pPr>
            <w:r w:rsidRPr="00061570">
              <w:t xml:space="preserve">Reference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81F6D" w:rsidRPr="00061570" w:rsidRDefault="00B81F6D" w:rsidP="00FA3ACA">
            <w:pPr>
              <w:pStyle w:val="tableheader"/>
            </w:pPr>
            <w:r w:rsidRPr="00061570">
              <w:t>Version Number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81F6D" w:rsidRPr="00061570" w:rsidRDefault="00B81F6D" w:rsidP="00FA3ACA">
            <w:pPr>
              <w:pStyle w:val="tableheader"/>
            </w:pPr>
            <w:r w:rsidRPr="00061570">
              <w:t>Document Name/Source &amp; Location reference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81F6D" w:rsidRPr="00061570" w:rsidRDefault="00B81F6D" w:rsidP="00FA3ACA">
            <w:pPr>
              <w:pStyle w:val="tableheader"/>
            </w:pPr>
            <w:r w:rsidRPr="00061570">
              <w:t>Brief Description</w:t>
            </w:r>
          </w:p>
        </w:tc>
      </w:tr>
      <w:tr w:rsidR="00B81F6D" w:rsidRPr="008A6397" w:rsidTr="00FA3ACA">
        <w:trPr>
          <w:trHeight w:val="265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pacing w:before="100" w:beforeAutospacing="1" w:after="115"/>
              <w:jc w:val="center"/>
              <w:rPr>
                <w:rFonts w:eastAsia="Times New Roman"/>
                <w:bCs/>
                <w:szCs w:val="24"/>
              </w:rPr>
            </w:pP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</w:tr>
      <w:tr w:rsidR="00B81F6D" w:rsidRPr="008A6397" w:rsidTr="00FA3ACA">
        <w:trPr>
          <w:trHeight w:val="31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pacing w:before="100" w:beforeAutospacing="1" w:after="115"/>
              <w:jc w:val="center"/>
              <w:rPr>
                <w:rFonts w:eastAsia="Times New Roman"/>
                <w:bCs/>
                <w:szCs w:val="24"/>
              </w:rPr>
            </w:pP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</w:tr>
      <w:tr w:rsidR="00B81F6D" w:rsidRPr="008A6397" w:rsidTr="00FA3ACA">
        <w:trPr>
          <w:trHeight w:val="175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pacing w:before="100" w:beforeAutospacing="1" w:after="115"/>
              <w:jc w:val="center"/>
              <w:rPr>
                <w:rFonts w:eastAsia="Times New Roman"/>
                <w:bCs/>
                <w:szCs w:val="24"/>
              </w:rPr>
            </w:pP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F6D" w:rsidRPr="008A6397" w:rsidRDefault="00B81F6D" w:rsidP="00FA3ACA">
            <w:pPr>
              <w:snapToGrid w:val="0"/>
              <w:rPr>
                <w:szCs w:val="24"/>
              </w:rPr>
            </w:pPr>
          </w:p>
        </w:tc>
      </w:tr>
    </w:tbl>
    <w:p w:rsidR="00B81F6D" w:rsidRPr="00700F9B" w:rsidRDefault="00B81F6D" w:rsidP="00B81F6D">
      <w:pPr>
        <w:pStyle w:val="Heading1"/>
      </w:pPr>
      <w:bookmarkStart w:id="8" w:name="_Toc35260543"/>
      <w:bookmarkStart w:id="9" w:name="_Toc131233061"/>
      <w:bookmarkStart w:id="10" w:name="_Toc207790763"/>
      <w:bookmarkStart w:id="11" w:name="_Toc247362988"/>
      <w:bookmarkStart w:id="12" w:name="_Toc455477190"/>
      <w:r w:rsidRPr="00700F9B">
        <w:t>Assumptions, Dependencies and Constraints</w:t>
      </w:r>
      <w:bookmarkEnd w:id="8"/>
      <w:bookmarkEnd w:id="9"/>
      <w:bookmarkEnd w:id="10"/>
      <w:bookmarkEnd w:id="11"/>
      <w:bookmarkEnd w:id="12"/>
    </w:p>
    <w:p w:rsidR="00B81F6D" w:rsidDel="00831400" w:rsidRDefault="00B81F6D" w:rsidP="00B81F6D">
      <w:pPr>
        <w:pStyle w:val="guidelines"/>
        <w:rPr>
          <w:del w:id="13" w:author="kawahara toshihiro" w:date="2016-07-01T18:28:00Z"/>
        </w:rPr>
      </w:pPr>
      <w:r w:rsidRPr="00724858">
        <w:t>&lt;List of the assumptions, dependencies and constraints that affect the development to be stated.</w:t>
      </w:r>
      <w:r>
        <w:t xml:space="preserve"> These assumptions will affect</w:t>
      </w:r>
      <w:del w:id="14" w:author="kawahara toshihiro" w:date="2016-07-01T18:28:00Z">
        <w:r w:rsidDel="00831400">
          <w:delText>ed</w:delText>
        </w:r>
      </w:del>
      <w:r>
        <w:t xml:space="preserve"> to analysis method to define test case and test scenarios.</w:t>
      </w:r>
      <w:ins w:id="15" w:author="kawahara toshihiro" w:date="2016-07-01T18:28:00Z">
        <w:r>
          <w:rPr>
            <w:rFonts w:hint="eastAsia"/>
          </w:rPr>
          <w:t>&gt;</w:t>
        </w:r>
      </w:ins>
      <w:del w:id="16" w:author="kawahara toshihiro" w:date="2016-07-01T18:28:00Z">
        <w:r w:rsidDel="00831400">
          <w:delText xml:space="preserve"> </w:delText>
        </w:r>
      </w:del>
    </w:p>
    <w:p w:rsidR="00B81F6D" w:rsidRDefault="00B81F6D" w:rsidP="00B81F6D">
      <w:pPr>
        <w:pStyle w:val="guidelines"/>
      </w:pPr>
      <w:ins w:id="17" w:author="kawahara toshihiro" w:date="2016-07-01T18:29:00Z">
        <w:r>
          <w:rPr>
            <w:rFonts w:hint="eastAsia"/>
          </w:rPr>
          <w:t>&lt;</w:t>
        </w:r>
      </w:ins>
      <w:r>
        <w:t xml:space="preserve">All </w:t>
      </w:r>
      <w:del w:id="18" w:author="kawahara toshihiro" w:date="2016-07-01T18:30:00Z">
        <w:r w:rsidDel="00F22296">
          <w:delText xml:space="preserve">the </w:delText>
        </w:r>
      </w:del>
      <w:r>
        <w:t>constraints that need to hold true for us to be able to proceed.</w:t>
      </w:r>
      <w:ins w:id="19" w:author="kawahara toshihiro" w:date="2016-07-01T18:29:00Z">
        <w:r>
          <w:rPr>
            <w:rFonts w:hint="eastAsia"/>
          </w:rPr>
          <w:t>&gt;</w:t>
        </w:r>
      </w:ins>
    </w:p>
    <w:p w:rsidR="00B81F6D" w:rsidRDefault="00B81F6D" w:rsidP="00B81F6D">
      <w:pPr>
        <w:pStyle w:val="guidelines"/>
      </w:pPr>
      <w:ins w:id="20" w:author="kawahara toshihiro" w:date="2016-07-01T18:29:00Z">
        <w:r>
          <w:rPr>
            <w:rFonts w:hint="eastAsia"/>
          </w:rPr>
          <w:t>&lt;</w:t>
        </w:r>
      </w:ins>
      <w:r>
        <w:t xml:space="preserve">All constraints that need to </w:t>
      </w:r>
      <w:proofErr w:type="gramStart"/>
      <w:r>
        <w:t>be confirmed</w:t>
      </w:r>
      <w:proofErr w:type="gramEnd"/>
      <w:r>
        <w:t xml:space="preserve"> with customer before</w:t>
      </w:r>
      <w:del w:id="21" w:author="kawahara toshihiro" w:date="2016-07-01T18:21:00Z">
        <w:r w:rsidDel="00264127">
          <w:delText xml:space="preserve"> execute testing</w:delText>
        </w:r>
      </w:del>
      <w:ins w:id="22" w:author="kawahara toshihiro" w:date="2016-07-01T18:21:00Z">
        <w:r>
          <w:rPr>
            <w:rFonts w:hint="eastAsia"/>
          </w:rPr>
          <w:t xml:space="preserve"> </w:t>
        </w:r>
      </w:ins>
      <w:ins w:id="23" w:author="kawahara toshihiro" w:date="2016-07-01T18:22:00Z">
        <w:r>
          <w:rPr>
            <w:rFonts w:hint="eastAsia"/>
          </w:rPr>
          <w:t xml:space="preserve">starting test </w:t>
        </w:r>
      </w:ins>
      <w:ins w:id="24" w:author="kawahara toshihiro" w:date="2016-07-01T18:25:00Z">
        <w:r>
          <w:rPr>
            <w:rFonts w:hint="eastAsia"/>
          </w:rPr>
          <w:t xml:space="preserve">case </w:t>
        </w:r>
      </w:ins>
      <w:ins w:id="25" w:author="kawahara toshihiro" w:date="2016-07-01T18:22:00Z">
        <w:r>
          <w:rPr>
            <w:rFonts w:hint="eastAsia"/>
          </w:rPr>
          <w:t>design</w:t>
        </w:r>
      </w:ins>
      <w:r>
        <w:t>.</w:t>
      </w:r>
      <w:ins w:id="26" w:author="kawahara toshihiro" w:date="2016-07-01T18:29:00Z">
        <w:r>
          <w:rPr>
            <w:rFonts w:hint="eastAsia"/>
          </w:rPr>
          <w:t>&gt;</w:t>
        </w:r>
      </w:ins>
    </w:p>
    <w:p w:rsidR="00B81F6D" w:rsidRDefault="00B81F6D" w:rsidP="00B81F6D">
      <w:pPr>
        <w:pStyle w:val="guidelines"/>
      </w:pPr>
      <w:r>
        <w:t xml:space="preserve">Example: </w:t>
      </w:r>
    </w:p>
    <w:p w:rsidR="00B81F6D" w:rsidRDefault="00B81F6D" w:rsidP="00B81F6D">
      <w:pPr>
        <w:pStyle w:val="guidelines"/>
        <w:numPr>
          <w:ilvl w:val="0"/>
          <w:numId w:val="3"/>
        </w:numPr>
      </w:pPr>
      <w:r>
        <w:t>List all constraints between every parts of system</w:t>
      </w:r>
    </w:p>
    <w:p w:rsidR="00B81F6D" w:rsidRDefault="00B81F6D" w:rsidP="00B81F6D">
      <w:pPr>
        <w:pStyle w:val="guidelines"/>
        <w:numPr>
          <w:ilvl w:val="0"/>
          <w:numId w:val="3"/>
        </w:numPr>
      </w:pPr>
      <w:r>
        <w:t>Assumption about database is developed by TSDV or Customer</w:t>
      </w:r>
    </w:p>
    <w:p w:rsidR="00B81F6D" w:rsidRDefault="00B81F6D" w:rsidP="00B81F6D">
      <w:pPr>
        <w:pStyle w:val="guidelines"/>
        <w:numPr>
          <w:ilvl w:val="0"/>
          <w:numId w:val="3"/>
        </w:numPr>
      </w:pPr>
      <w:r>
        <w:t xml:space="preserve">Assumption about data in database is real data or dummy data </w:t>
      </w:r>
    </w:p>
    <w:p w:rsidR="00B81F6D" w:rsidRPr="00724858" w:rsidRDefault="00B81F6D" w:rsidP="00B81F6D">
      <w:pPr>
        <w:pStyle w:val="guidelines"/>
        <w:numPr>
          <w:ilvl w:val="0"/>
          <w:numId w:val="3"/>
        </w:numPr>
      </w:pPr>
      <w:r>
        <w:t>Whole system is run correctly or some part of system is assumed correctly</w:t>
      </w:r>
    </w:p>
    <w:p w:rsidR="00B81F6D" w:rsidRDefault="00B81F6D" w:rsidP="00B81F6D">
      <w:pPr>
        <w:rPr>
          <w:rFonts w:ascii="Arial" w:hAnsi="Arial"/>
          <w:b/>
          <w:bCs/>
          <w:sz w:val="32"/>
          <w:szCs w:val="23"/>
          <w:lang w:eastAsia="ja-JP"/>
        </w:rPr>
      </w:pPr>
      <w:bookmarkStart w:id="27" w:name="_Toc207790764"/>
      <w:bookmarkStart w:id="28" w:name="_Toc247362989"/>
      <w:bookmarkStart w:id="29" w:name="_Toc143333356"/>
      <w:r>
        <w:br w:type="page"/>
      </w:r>
    </w:p>
    <w:p w:rsidR="00B81F6D" w:rsidRDefault="00B81F6D" w:rsidP="00B81F6D">
      <w:pPr>
        <w:pStyle w:val="Heading1"/>
      </w:pPr>
      <w:bookmarkStart w:id="30" w:name="_Toc455477191"/>
      <w:r w:rsidRPr="00700F9B">
        <w:lastRenderedPageBreak/>
        <w:t>Scope</w:t>
      </w:r>
      <w:bookmarkEnd w:id="27"/>
      <w:bookmarkEnd w:id="28"/>
      <w:bookmarkEnd w:id="30"/>
    </w:p>
    <w:p w:rsidR="00B81F6D" w:rsidRDefault="00B81F6D" w:rsidP="00B81F6D">
      <w:pPr>
        <w:pStyle w:val="Heading2"/>
        <w:rPr>
          <w:szCs w:val="24"/>
        </w:rPr>
      </w:pPr>
      <w:bookmarkStart w:id="31" w:name="_Toc455477192"/>
      <w:r w:rsidRPr="00204F71">
        <w:rPr>
          <w:szCs w:val="24"/>
        </w:rPr>
        <w:t>Target module/system of IT</w:t>
      </w:r>
      <w:bookmarkEnd w:id="31"/>
    </w:p>
    <w:p w:rsidR="00B81F6D" w:rsidRDefault="00B81F6D" w:rsidP="00B81F6D">
      <w:pPr>
        <w:pStyle w:val="guidelines"/>
      </w:pPr>
      <w:r w:rsidRPr="00724858">
        <w:t>&lt;</w:t>
      </w:r>
      <w:r>
        <w:t xml:space="preserve">This section </w:t>
      </w:r>
      <w:proofErr w:type="gramStart"/>
      <w:r>
        <w:t>is aimed</w:t>
      </w:r>
      <w:proofErr w:type="gramEnd"/>
      <w:r>
        <w:t xml:space="preserve"> to make clearly on what we are going to cover. Some case, since limit of time or budget, a part of system </w:t>
      </w:r>
      <w:proofErr w:type="gramStart"/>
      <w:r>
        <w:t>will be tested</w:t>
      </w:r>
      <w:proofErr w:type="gramEnd"/>
      <w:r>
        <w:t>. In that case, scope need to confirm clearly with customer about limitation and risk of quality.</w:t>
      </w:r>
      <w:r w:rsidRPr="00724858">
        <w:t>&gt;</w:t>
      </w:r>
    </w:p>
    <w:p w:rsidR="00B81F6D" w:rsidRDefault="00B81F6D" w:rsidP="00B81F6D">
      <w:pPr>
        <w:pStyle w:val="guidelines"/>
      </w:pPr>
      <w:r>
        <w:t xml:space="preserve">&lt;Describe which part of system need to </w:t>
      </w:r>
      <w:proofErr w:type="gramStart"/>
      <w:r>
        <w:t>be checked</w:t>
      </w:r>
      <w:proofErr w:type="gramEnd"/>
      <w:r>
        <w:t xml:space="preserve"> or all the system. In case all the system do not checked, PJ should clarify reason and strategy for reducing risk of un-testing parts.&gt;</w:t>
      </w:r>
    </w:p>
    <w:p w:rsidR="00B81F6D" w:rsidRPr="00A07051" w:rsidRDefault="00B81F6D" w:rsidP="00B81F6D">
      <w:pPr>
        <w:pStyle w:val="guidelines"/>
      </w:pPr>
      <w:r>
        <w:t>&lt;If possible, draw scope of testing is better &gt;</w:t>
      </w:r>
    </w:p>
    <w:p w:rsidR="00B81F6D" w:rsidRDefault="00B81F6D" w:rsidP="00B81F6D">
      <w:pPr>
        <w:pStyle w:val="Heading2"/>
      </w:pPr>
      <w:bookmarkStart w:id="32" w:name="_Toc455477193"/>
      <w:r>
        <w:t>Functional Test Items</w:t>
      </w:r>
      <w:bookmarkEnd w:id="32"/>
    </w:p>
    <w:p w:rsidR="00B81F6D" w:rsidRDefault="00B81F6D" w:rsidP="00B81F6D">
      <w:pPr>
        <w:rPr>
          <w:i/>
          <w:sz w:val="24"/>
          <w:szCs w:val="24"/>
        </w:rPr>
      </w:pPr>
      <w:r w:rsidRPr="00A07051">
        <w:rPr>
          <w:i/>
          <w:sz w:val="24"/>
          <w:szCs w:val="24"/>
        </w:rPr>
        <w:t>&lt;</w:t>
      </w:r>
      <w:r>
        <w:rPr>
          <w:i/>
          <w:sz w:val="24"/>
          <w:szCs w:val="24"/>
        </w:rPr>
        <w:t xml:space="preserve"> List of functional requirements in scope of this test. Functional requirements </w:t>
      </w:r>
      <w:proofErr w:type="gramStart"/>
      <w:r>
        <w:rPr>
          <w:i/>
          <w:sz w:val="24"/>
          <w:szCs w:val="24"/>
        </w:rPr>
        <w:t>are specified</w:t>
      </w:r>
      <w:proofErr w:type="gramEnd"/>
      <w:r w:rsidRPr="00994E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in SAD document.</w:t>
      </w:r>
      <w:r w:rsidRPr="00A07051">
        <w:rPr>
          <w:i/>
          <w:sz w:val="24"/>
          <w:szCs w:val="24"/>
        </w:rPr>
        <w:t>&gt;</w:t>
      </w:r>
    </w:p>
    <w:p w:rsidR="00B81F6D" w:rsidRPr="00D459EF" w:rsidRDefault="00B81F6D" w:rsidP="00B81F6D">
      <w:pPr>
        <w:rPr>
          <w:i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6"/>
        <w:gridCol w:w="3195"/>
        <w:gridCol w:w="3788"/>
        <w:gridCol w:w="1801"/>
      </w:tblGrid>
      <w:tr w:rsidR="00B81F6D" w:rsidRPr="00B6260E" w:rsidTr="00FA3ACA">
        <w:trPr>
          <w:trHeight w:val="330"/>
          <w:jc w:val="center"/>
        </w:trPr>
        <w:tc>
          <w:tcPr>
            <w:tcW w:w="584" w:type="dxa"/>
            <w:shd w:val="clear" w:color="auto" w:fill="A6A6A6" w:themeFill="background1" w:themeFillShade="A6"/>
            <w:vAlign w:val="center"/>
            <w:hideMark/>
          </w:tcPr>
          <w:p w:rsidR="00B81F6D" w:rsidRPr="00D459EF" w:rsidRDefault="00B81F6D" w:rsidP="00FA3ACA">
            <w:pPr>
              <w:pStyle w:val="tableheader"/>
            </w:pPr>
            <w:r w:rsidRPr="00D459EF">
              <w:t>No</w:t>
            </w:r>
          </w:p>
        </w:tc>
        <w:tc>
          <w:tcPr>
            <w:tcW w:w="3431" w:type="dxa"/>
            <w:shd w:val="clear" w:color="auto" w:fill="A6A6A6" w:themeFill="background1" w:themeFillShade="A6"/>
            <w:vAlign w:val="center"/>
            <w:hideMark/>
          </w:tcPr>
          <w:p w:rsidR="00B81F6D" w:rsidRPr="00D459EF" w:rsidRDefault="00B81F6D" w:rsidP="00FA3ACA">
            <w:pPr>
              <w:pStyle w:val="tableheader"/>
            </w:pPr>
            <w:r w:rsidRPr="00D459EF">
              <w:t>Functional Requirement items</w:t>
            </w:r>
          </w:p>
        </w:tc>
        <w:tc>
          <w:tcPr>
            <w:tcW w:w="4209" w:type="dxa"/>
            <w:shd w:val="clear" w:color="auto" w:fill="A6A6A6" w:themeFill="background1" w:themeFillShade="A6"/>
            <w:vAlign w:val="center"/>
            <w:hideMark/>
          </w:tcPr>
          <w:p w:rsidR="00B81F6D" w:rsidRPr="00D459EF" w:rsidRDefault="00B81F6D" w:rsidP="00FA3ACA">
            <w:pPr>
              <w:pStyle w:val="tableheader"/>
            </w:pPr>
            <w:r w:rsidRPr="00D459EF">
              <w:t>Scope of IT</w:t>
            </w:r>
          </w:p>
        </w:tc>
        <w:tc>
          <w:tcPr>
            <w:tcW w:w="1914" w:type="dxa"/>
            <w:shd w:val="clear" w:color="auto" w:fill="A6A6A6" w:themeFill="background1" w:themeFillShade="A6"/>
            <w:vAlign w:val="center"/>
            <w:hideMark/>
          </w:tcPr>
          <w:p w:rsidR="00B81F6D" w:rsidRPr="00D459EF" w:rsidRDefault="00B81F6D" w:rsidP="00FA3ACA">
            <w:pPr>
              <w:pStyle w:val="tableheader"/>
            </w:pPr>
            <w:r w:rsidRPr="00D459EF">
              <w:t>Remark</w:t>
            </w:r>
          </w:p>
        </w:tc>
      </w:tr>
      <w:tr w:rsidR="00B81F6D" w:rsidRPr="00B6260E" w:rsidTr="00FA3ACA">
        <w:trPr>
          <w:trHeight w:val="490"/>
          <w:jc w:val="center"/>
        </w:trPr>
        <w:tc>
          <w:tcPr>
            <w:tcW w:w="58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</w:tr>
      <w:tr w:rsidR="00B81F6D" w:rsidRPr="00B6260E" w:rsidTr="00FA3ACA">
        <w:trPr>
          <w:trHeight w:val="355"/>
          <w:jc w:val="center"/>
        </w:trPr>
        <w:tc>
          <w:tcPr>
            <w:tcW w:w="58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</w:tr>
      <w:tr w:rsidR="00B81F6D" w:rsidRPr="00B6260E" w:rsidTr="00FA3ACA">
        <w:trPr>
          <w:trHeight w:val="256"/>
          <w:jc w:val="center"/>
        </w:trPr>
        <w:tc>
          <w:tcPr>
            <w:tcW w:w="58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</w:tr>
      <w:tr w:rsidR="00B81F6D" w:rsidRPr="00B6260E" w:rsidTr="00FA3ACA">
        <w:trPr>
          <w:trHeight w:val="418"/>
          <w:jc w:val="center"/>
        </w:trPr>
        <w:tc>
          <w:tcPr>
            <w:tcW w:w="58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4209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B81F6D" w:rsidRPr="00794625" w:rsidRDefault="00B81F6D" w:rsidP="00FA3ACA">
            <w:pPr>
              <w:pStyle w:val="tableheader"/>
            </w:pPr>
          </w:p>
        </w:tc>
      </w:tr>
    </w:tbl>
    <w:p w:rsidR="00B81F6D" w:rsidRPr="00A07051" w:rsidRDefault="00B81F6D" w:rsidP="00B81F6D">
      <w:pPr>
        <w:rPr>
          <w:i/>
          <w:sz w:val="24"/>
          <w:szCs w:val="24"/>
        </w:rPr>
      </w:pPr>
    </w:p>
    <w:p w:rsidR="00B81F6D" w:rsidRPr="00204F71" w:rsidRDefault="00B81F6D" w:rsidP="00B81F6D">
      <w:pPr>
        <w:pStyle w:val="Heading2"/>
      </w:pPr>
      <w:bookmarkStart w:id="33" w:name="_Toc455477194"/>
      <w:r>
        <w:t>Non-Functional Test Items</w:t>
      </w:r>
      <w:bookmarkEnd w:id="33"/>
    </w:p>
    <w:p w:rsidR="00B81F6D" w:rsidRDefault="00B81F6D" w:rsidP="00B81F6D">
      <w:pPr>
        <w:pStyle w:val="guidelines"/>
      </w:pPr>
      <w:bookmarkStart w:id="34" w:name="_Toc207790765"/>
      <w:bookmarkStart w:id="35" w:name="_Toc247362990"/>
      <w:bookmarkStart w:id="36" w:name="_Toc143333357"/>
      <w:bookmarkEnd w:id="29"/>
      <w:r>
        <w:t xml:space="preserve">&lt;List up all non-functional </w:t>
      </w:r>
      <w:proofErr w:type="gramStart"/>
      <w:r>
        <w:t>requirement which</w:t>
      </w:r>
      <w:proofErr w:type="gramEnd"/>
      <w:r>
        <w:t xml:space="preserve"> is considered to checking in IT phase to make sure that cover customer requirements s</w:t>
      </w:r>
      <w:r w:rsidRPr="00994E4C">
        <w:t>uch as: Performance request, memory restrictions, conservativeness, extendibility, other quality requirements, etc.</w:t>
      </w:r>
      <w:r>
        <w:t>&gt;</w:t>
      </w:r>
    </w:p>
    <w:p w:rsidR="00B81F6D" w:rsidRPr="00B96C59" w:rsidRDefault="00B81F6D" w:rsidP="00B81F6D">
      <w:pPr>
        <w:pStyle w:val="guidelines"/>
        <w:rPr>
          <w:color w:val="8496B0" w:themeColor="text2" w:themeTint="99"/>
        </w:rPr>
      </w:pPr>
      <w:r w:rsidRPr="00B96C59">
        <w:rPr>
          <w:color w:val="8496B0" w:themeColor="text2" w:themeTint="99"/>
        </w:rPr>
        <w:t>&lt;Example&gt;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534"/>
        <w:gridCol w:w="3089"/>
        <w:gridCol w:w="3786"/>
        <w:gridCol w:w="1743"/>
      </w:tblGrid>
      <w:tr w:rsidR="00B81F6D" w:rsidRPr="00541A6F" w:rsidTr="00FA3ACA">
        <w:trPr>
          <w:trHeight w:val="33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81F6D" w:rsidRPr="00541A6F" w:rsidRDefault="00B81F6D" w:rsidP="00FA3ACA">
            <w:pPr>
              <w:rPr>
                <w:b/>
                <w:bCs/>
                <w:i/>
                <w:szCs w:val="24"/>
              </w:rPr>
            </w:pPr>
            <w:r w:rsidRPr="00541A6F">
              <w:rPr>
                <w:b/>
                <w:bCs/>
                <w:i/>
                <w:sz w:val="24"/>
                <w:szCs w:val="24"/>
              </w:rPr>
              <w:t>No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81F6D" w:rsidRPr="00541A6F" w:rsidRDefault="00B81F6D" w:rsidP="00FA3ACA">
            <w:pPr>
              <w:rPr>
                <w:b/>
                <w:bCs/>
                <w:i/>
                <w:szCs w:val="24"/>
              </w:rPr>
            </w:pPr>
            <w:r w:rsidRPr="00541A6F">
              <w:rPr>
                <w:b/>
                <w:bCs/>
                <w:i/>
                <w:sz w:val="24"/>
                <w:szCs w:val="24"/>
              </w:rPr>
              <w:t>Non-Functional Requirement items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81F6D" w:rsidRPr="00541A6F" w:rsidRDefault="00B81F6D" w:rsidP="00FA3ACA">
            <w:pPr>
              <w:rPr>
                <w:b/>
                <w:bCs/>
                <w:i/>
                <w:szCs w:val="24"/>
              </w:rPr>
            </w:pPr>
            <w:r w:rsidRPr="00541A6F">
              <w:rPr>
                <w:b/>
                <w:bCs/>
                <w:i/>
                <w:sz w:val="24"/>
                <w:szCs w:val="24"/>
              </w:rPr>
              <w:t>Methods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81F6D" w:rsidRPr="00541A6F" w:rsidRDefault="00B81F6D" w:rsidP="00FA3ACA">
            <w:pPr>
              <w:rPr>
                <w:b/>
                <w:bCs/>
                <w:i/>
                <w:szCs w:val="24"/>
              </w:rPr>
            </w:pPr>
            <w:r w:rsidRPr="00541A6F">
              <w:rPr>
                <w:b/>
                <w:bCs/>
                <w:i/>
                <w:sz w:val="24"/>
                <w:szCs w:val="24"/>
              </w:rPr>
              <w:t>Remark</w:t>
            </w:r>
          </w:p>
        </w:tc>
      </w:tr>
      <w:tr w:rsidR="00B81F6D" w:rsidRPr="00B96C59" w:rsidTr="00FA3ACA">
        <w:trPr>
          <w:trHeight w:val="33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Heat run test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 xml:space="preserve">- Server application </w:t>
            </w:r>
            <w:proofErr w:type="gramStart"/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is not stopped</w:t>
            </w:r>
            <w:proofErr w:type="gramEnd"/>
            <w:r w:rsidRPr="00B96C59">
              <w:rPr>
                <w:i/>
                <w:color w:val="8496B0" w:themeColor="text2" w:themeTint="99"/>
                <w:sz w:val="24"/>
                <w:szCs w:val="24"/>
              </w:rPr>
              <w:br/>
              <w:t>- Check satisfy</w:t>
            </w:r>
            <w:r>
              <w:rPr>
                <w:rFonts w:hint="eastAsia"/>
                <w:i/>
                <w:color w:val="8496B0" w:themeColor="text2" w:themeTint="99"/>
                <w:sz w:val="24"/>
                <w:szCs w:val="24"/>
                <w:lang w:eastAsia="ja-JP"/>
              </w:rPr>
              <w:t>ing</w:t>
            </w: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 xml:space="preserve"> of trend graphs (Number of thread, number of virtual byte, private byte, and handle count).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</w:tr>
      <w:tr w:rsidR="00B81F6D" w:rsidRPr="00B96C59" w:rsidTr="00FA3ACA">
        <w:trPr>
          <w:trHeight w:val="33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bCs/>
                <w:i/>
                <w:color w:val="8496B0" w:themeColor="text2" w:themeTint="99"/>
                <w:sz w:val="24"/>
                <w:szCs w:val="24"/>
              </w:rPr>
              <w:t>Non- functional requirement from same customer or sample scope/type PJ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Gather information from same scope/type PJ in last term.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</w:tr>
      <w:tr w:rsidR="00B81F6D" w:rsidRPr="00B96C59" w:rsidTr="00FA3ACA">
        <w:trPr>
          <w:trHeight w:val="33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Load testing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This item is to check the heavy load testing of system.</w:t>
            </w:r>
            <w:r w:rsidRPr="00B96C59">
              <w:rPr>
                <w:i/>
                <w:color w:val="8496B0" w:themeColor="text2" w:themeTint="99"/>
                <w:sz w:val="24"/>
                <w:szCs w:val="24"/>
              </w:rPr>
              <w:br/>
              <w:t>Main idea of this item is how system occur when multi concurrent access to system.</w:t>
            </w:r>
          </w:p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Do we need to simulate multiple concurrent access to system?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</w:tr>
      <w:tr w:rsidR="00B81F6D" w:rsidRPr="00B96C59" w:rsidTr="00FA3ACA">
        <w:trPr>
          <w:trHeight w:val="33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Performance test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i/>
                <w:color w:val="8496B0" w:themeColor="text2" w:themeTint="99"/>
                <w:szCs w:val="24"/>
              </w:rPr>
            </w:pPr>
            <w:r w:rsidRPr="00B96C59">
              <w:rPr>
                <w:rFonts w:hint="eastAsia"/>
                <w:i/>
                <w:color w:val="8496B0" w:themeColor="text2" w:themeTint="99"/>
                <w:sz w:val="24"/>
                <w:szCs w:val="24"/>
              </w:rPr>
              <w:t>Check and report processing time</w:t>
            </w: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 xml:space="preserve"> of the system.</w:t>
            </w:r>
            <w:r w:rsidRPr="00B96C59">
              <w:rPr>
                <w:i/>
                <w:color w:val="8496B0" w:themeColor="text2" w:themeTint="99"/>
                <w:sz w:val="24"/>
                <w:szCs w:val="24"/>
              </w:rPr>
              <w:br/>
              <w:t>Is that in acceptance range?</w:t>
            </w:r>
          </w:p>
          <w:p w:rsidR="00B81F6D" w:rsidRPr="00B96C59" w:rsidRDefault="00B81F6D" w:rsidP="00FA3ACA">
            <w:pPr>
              <w:rPr>
                <w:i/>
                <w:color w:val="8496B0" w:themeColor="text2" w:themeTint="99"/>
                <w:szCs w:val="24"/>
              </w:rPr>
            </w:pPr>
          </w:p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</w:tr>
      <w:tr w:rsidR="00B81F6D" w:rsidRPr="00B96C59" w:rsidTr="00FA3ACA">
        <w:trPr>
          <w:trHeight w:val="33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Marginal examination (marginal check)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How to setup environment for this testing?</w:t>
            </w:r>
            <w:r w:rsidRPr="00B96C59">
              <w:rPr>
                <w:i/>
                <w:color w:val="8496B0" w:themeColor="text2" w:themeTint="99"/>
                <w:sz w:val="24"/>
                <w:szCs w:val="24"/>
              </w:rPr>
              <w:br/>
              <w:t xml:space="preserve">Test with the same method in Loading test. </w:t>
            </w:r>
            <w:r w:rsidRPr="00B96C59">
              <w:rPr>
                <w:i/>
                <w:color w:val="8496B0" w:themeColor="text2" w:themeTint="99"/>
                <w:sz w:val="24"/>
                <w:szCs w:val="24"/>
              </w:rPr>
              <w:br/>
              <w:t>Check behavior of system when system in marginal state.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</w:tr>
      <w:tr w:rsidR="00B81F6D" w:rsidRPr="00B96C59" w:rsidTr="00FA3ACA">
        <w:trPr>
          <w:trHeight w:val="33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Error handling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  <w:r w:rsidRPr="00B96C59">
              <w:rPr>
                <w:i/>
                <w:color w:val="8496B0" w:themeColor="text2" w:themeTint="99"/>
                <w:sz w:val="24"/>
                <w:szCs w:val="24"/>
              </w:rPr>
              <w:t>Did you mention these on SRS and design?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F6D" w:rsidRPr="00B96C59" w:rsidRDefault="00B81F6D" w:rsidP="00FA3ACA">
            <w:pPr>
              <w:rPr>
                <w:b/>
                <w:bCs/>
                <w:i/>
                <w:color w:val="8496B0" w:themeColor="text2" w:themeTint="99"/>
                <w:szCs w:val="24"/>
              </w:rPr>
            </w:pPr>
          </w:p>
        </w:tc>
      </w:tr>
    </w:tbl>
    <w:p w:rsidR="00B81F6D" w:rsidRPr="00B96C59" w:rsidRDefault="00B81F6D" w:rsidP="00B81F6D">
      <w:pPr>
        <w:rPr>
          <w:i/>
          <w:color w:val="8496B0" w:themeColor="text2" w:themeTint="99"/>
        </w:rPr>
      </w:pPr>
    </w:p>
    <w:p w:rsidR="00B81F6D" w:rsidRPr="00284A04" w:rsidRDefault="00B81F6D" w:rsidP="00B81F6D"/>
    <w:p w:rsidR="00B81F6D" w:rsidRDefault="00B81F6D" w:rsidP="00B81F6D">
      <w:pPr>
        <w:pStyle w:val="Heading1"/>
      </w:pPr>
      <w:bookmarkStart w:id="37" w:name="_Toc455477195"/>
      <w:r w:rsidRPr="00700F9B">
        <w:t>Test</w:t>
      </w:r>
      <w:bookmarkStart w:id="38" w:name="_Toc207790766"/>
      <w:bookmarkStart w:id="39" w:name="_Toc247362991"/>
      <w:bookmarkEnd w:id="34"/>
      <w:bookmarkEnd w:id="35"/>
      <w:bookmarkEnd w:id="36"/>
      <w:r>
        <w:t>ing Techniques</w:t>
      </w:r>
      <w:bookmarkEnd w:id="37"/>
    </w:p>
    <w:p w:rsidR="00B81F6D" w:rsidRPr="00837D2F" w:rsidRDefault="00B81F6D" w:rsidP="00B81F6D">
      <w:pPr>
        <w:pStyle w:val="Heading2"/>
        <w:rPr>
          <w:szCs w:val="24"/>
        </w:rPr>
      </w:pPr>
      <w:bookmarkStart w:id="40" w:name="_Toc455477196"/>
      <w:r w:rsidRPr="00837D2F">
        <w:rPr>
          <w:szCs w:val="24"/>
        </w:rPr>
        <w:t>Analysis</w:t>
      </w:r>
      <w:bookmarkEnd w:id="40"/>
    </w:p>
    <w:bookmarkEnd w:id="38"/>
    <w:bookmarkEnd w:id="39"/>
    <w:p w:rsidR="00B81F6D" w:rsidRDefault="00B81F6D" w:rsidP="00B81F6D">
      <w:pPr>
        <w:pStyle w:val="guidelines"/>
      </w:pPr>
      <w:r w:rsidRPr="00724858">
        <w:t>&lt;</w:t>
      </w:r>
      <w:r w:rsidRPr="008F03BF">
        <w:t xml:space="preserve"> </w:t>
      </w:r>
      <w:r>
        <w:t>Draw a graph/ decision table of test case writing technique based on a requirement/test scenario following by test strategy</w:t>
      </w:r>
      <w:r w:rsidRPr="00724858">
        <w:t>&gt;</w:t>
      </w:r>
    </w:p>
    <w:p w:rsidR="00B81F6D" w:rsidRDefault="00B81F6D" w:rsidP="00B81F6D">
      <w:pPr>
        <w:pStyle w:val="guidelines"/>
      </w:pPr>
      <w:r>
        <w:t>&lt;Analyze an according to the chosen testing techniques&gt;</w:t>
      </w:r>
    </w:p>
    <w:p w:rsidR="00B81F6D" w:rsidRDefault="00B81F6D" w:rsidP="00B81F6D">
      <w:pPr>
        <w:pStyle w:val="guidelines"/>
      </w:pPr>
      <w:r>
        <w:t>&lt;How to define test case for each part&gt;</w:t>
      </w:r>
    </w:p>
    <w:p w:rsidR="00B81F6D" w:rsidRPr="00E95881" w:rsidRDefault="00B81F6D" w:rsidP="00B81F6D">
      <w:pPr>
        <w:pStyle w:val="guidelines"/>
      </w:pPr>
      <w:r>
        <w:t>&lt;How to define test case for non-functional requirement&gt;</w:t>
      </w:r>
      <w:r>
        <w:br w:type="page"/>
      </w:r>
    </w:p>
    <w:p w:rsidR="00B81F6D" w:rsidRDefault="00B81F6D" w:rsidP="00B81F6D">
      <w:pPr>
        <w:pStyle w:val="Heading2"/>
        <w:rPr>
          <w:rFonts w:eastAsia="ＭＳ 明朝;MS Mincho"/>
        </w:rPr>
      </w:pPr>
      <w:bookmarkStart w:id="41" w:name="_TOSHBIA_HONYAKU_63"/>
      <w:bookmarkStart w:id="42" w:name="_TOSHBIA_HONYAKU_29"/>
      <w:bookmarkStart w:id="43" w:name="_Toc411236410"/>
      <w:bookmarkStart w:id="44" w:name="_Toc455477197"/>
      <w:bookmarkEnd w:id="41"/>
      <w:bookmarkEnd w:id="42"/>
      <w:r>
        <w:rPr>
          <w:rFonts w:eastAsia="ＭＳ 明朝;MS Mincho"/>
        </w:rPr>
        <w:lastRenderedPageBreak/>
        <w:t xml:space="preserve">Test </w:t>
      </w:r>
      <w:bookmarkEnd w:id="43"/>
      <w:r>
        <w:rPr>
          <w:rFonts w:eastAsia="ＭＳ 明朝;MS Mincho"/>
        </w:rPr>
        <w:t>Case Design</w:t>
      </w:r>
      <w:bookmarkEnd w:id="44"/>
    </w:p>
    <w:p w:rsidR="00B81F6D" w:rsidRPr="00181695" w:rsidRDefault="00B81F6D" w:rsidP="00B81F6D">
      <w:pPr>
        <w:rPr>
          <w:sz w:val="24"/>
          <w:szCs w:val="24"/>
        </w:rPr>
      </w:pPr>
      <w:r w:rsidRPr="00181695">
        <w:rPr>
          <w:sz w:val="24"/>
          <w:szCs w:val="24"/>
        </w:rPr>
        <w:t>&lt;</w:t>
      </w:r>
      <w:r w:rsidRPr="00181695">
        <w:rPr>
          <w:i/>
          <w:sz w:val="24"/>
          <w:szCs w:val="24"/>
        </w:rPr>
        <w:t xml:space="preserve">This section provides more detail of section </w:t>
      </w:r>
      <w:r>
        <w:rPr>
          <w:i/>
          <w:sz w:val="24"/>
          <w:szCs w:val="24"/>
        </w:rPr>
        <w:t>6</w:t>
      </w:r>
      <w:r w:rsidRPr="00181695">
        <w:rPr>
          <w:sz w:val="24"/>
          <w:szCs w:val="24"/>
        </w:rPr>
        <w:t>&gt;</w:t>
      </w:r>
    </w:p>
    <w:p w:rsidR="00B81F6D" w:rsidRPr="0032457B" w:rsidRDefault="00B81F6D" w:rsidP="00B81F6D">
      <w:pPr>
        <w:jc w:val="both"/>
        <w:rPr>
          <w:rFonts w:eastAsia="ＭＳ 明朝;MS Mincho"/>
          <w:sz w:val="24"/>
          <w:szCs w:val="24"/>
        </w:rPr>
      </w:pPr>
      <w:bookmarkStart w:id="45" w:name="_TOSHBIA_HONYAKU_33"/>
      <w:r w:rsidRPr="0032457B">
        <w:rPr>
          <w:rFonts w:eastAsia="ＭＳ 明朝;MS Mincho"/>
          <w:i/>
          <w:iCs/>
          <w:sz w:val="24"/>
          <w:szCs w:val="24"/>
        </w:rPr>
        <w:t>&lt;Design set of test cases following above testing technique.</w:t>
      </w:r>
      <w:r>
        <w:rPr>
          <w:rFonts w:eastAsia="ＭＳ 明朝;MS Mincho"/>
          <w:i/>
          <w:iCs/>
          <w:sz w:val="24"/>
          <w:szCs w:val="24"/>
        </w:rPr>
        <w:t xml:space="preserve"> Think about all possible checkpoints for each requirement, based on developer’s view and user’s view</w:t>
      </w:r>
      <w:r w:rsidRPr="0032457B">
        <w:rPr>
          <w:rFonts w:eastAsia="ＭＳ 明朝;MS Mincho"/>
          <w:i/>
          <w:iCs/>
          <w:sz w:val="24"/>
          <w:szCs w:val="24"/>
        </w:rPr>
        <w:t>&gt;</w:t>
      </w:r>
      <w:bookmarkEnd w:id="45"/>
      <w:r w:rsidRPr="0032457B">
        <w:rPr>
          <w:rFonts w:eastAsia="ＭＳ 明朝;MS Mincho"/>
          <w:sz w:val="24"/>
          <w:szCs w:val="24"/>
        </w:rPr>
        <w:t xml:space="preserve"> </w:t>
      </w:r>
    </w:p>
    <w:p w:rsidR="00B81F6D" w:rsidRDefault="00B81F6D" w:rsidP="00B81F6D">
      <w:pPr>
        <w:jc w:val="both"/>
        <w:rPr>
          <w:rFonts w:eastAsia="ＭＳ 明朝;MS Mincho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450"/>
        <w:gridCol w:w="1469"/>
        <w:gridCol w:w="1472"/>
        <w:gridCol w:w="1195"/>
        <w:gridCol w:w="1249"/>
        <w:gridCol w:w="1253"/>
      </w:tblGrid>
      <w:tr w:rsidR="00B81F6D" w:rsidRPr="00FD423F" w:rsidTr="00FA3ACA">
        <w:tc>
          <w:tcPr>
            <w:tcW w:w="1454" w:type="dxa"/>
            <w:shd w:val="clear" w:color="auto" w:fill="BFBFBF" w:themeFill="background1" w:themeFillShade="BF"/>
          </w:tcPr>
          <w:p w:rsidR="00B81F6D" w:rsidRPr="00FD423F" w:rsidRDefault="00B81F6D" w:rsidP="00FA3ACA">
            <w:pPr>
              <w:rPr>
                <w:b/>
                <w:szCs w:val="24"/>
              </w:rPr>
            </w:pPr>
            <w:bookmarkStart w:id="46" w:name="_TOSHBIA_HONYAKU_34"/>
            <w:bookmarkStart w:id="47" w:name="_TOSHBIA_HONYAKU_36"/>
            <w:bookmarkEnd w:id="46"/>
            <w:bookmarkEnd w:id="47"/>
            <w:r w:rsidRPr="00FD423F">
              <w:rPr>
                <w:b/>
                <w:szCs w:val="24"/>
              </w:rPr>
              <w:t>Test case ID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81F6D" w:rsidRPr="00FD423F" w:rsidRDefault="00B81F6D" w:rsidP="00FA3ACA">
            <w:pPr>
              <w:rPr>
                <w:b/>
                <w:szCs w:val="24"/>
              </w:rPr>
            </w:pPr>
            <w:r w:rsidRPr="00FD423F">
              <w:rPr>
                <w:b/>
                <w:szCs w:val="24"/>
              </w:rPr>
              <w:t>Test objective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B81F6D" w:rsidRPr="00FD423F" w:rsidRDefault="00B81F6D" w:rsidP="00FA3ACA">
            <w:pPr>
              <w:rPr>
                <w:b/>
                <w:szCs w:val="24"/>
              </w:rPr>
            </w:pPr>
            <w:r w:rsidRPr="00FD423F">
              <w:rPr>
                <w:b/>
                <w:szCs w:val="24"/>
              </w:rPr>
              <w:t>Pre-condition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B81F6D" w:rsidRPr="00FD423F" w:rsidRDefault="00B81F6D" w:rsidP="00FA3AC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Checkpoints</w:t>
            </w:r>
          </w:p>
        </w:tc>
        <w:tc>
          <w:tcPr>
            <w:tcW w:w="1455" w:type="dxa"/>
            <w:shd w:val="clear" w:color="auto" w:fill="BFBFBF" w:themeFill="background1" w:themeFillShade="BF"/>
          </w:tcPr>
          <w:p w:rsidR="00B81F6D" w:rsidRPr="00FD423F" w:rsidRDefault="00B81F6D" w:rsidP="00FA3ACA">
            <w:pPr>
              <w:rPr>
                <w:b/>
                <w:szCs w:val="24"/>
              </w:rPr>
            </w:pPr>
            <w:r w:rsidRPr="00FD423F">
              <w:rPr>
                <w:b/>
                <w:szCs w:val="24"/>
              </w:rPr>
              <w:t>Test data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B81F6D" w:rsidRPr="00FD423F" w:rsidRDefault="00B81F6D" w:rsidP="00FA3ACA">
            <w:pPr>
              <w:rPr>
                <w:b/>
                <w:szCs w:val="24"/>
              </w:rPr>
            </w:pPr>
            <w:r w:rsidRPr="00FD423F">
              <w:rPr>
                <w:b/>
                <w:szCs w:val="24"/>
              </w:rPr>
              <w:t>Expected Result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B81F6D" w:rsidRPr="00FD423F" w:rsidRDefault="00B81F6D" w:rsidP="00FA3ACA">
            <w:pPr>
              <w:rPr>
                <w:b/>
                <w:szCs w:val="24"/>
              </w:rPr>
            </w:pPr>
            <w:r w:rsidRPr="00FD423F">
              <w:rPr>
                <w:b/>
                <w:szCs w:val="24"/>
              </w:rPr>
              <w:t>Post-condition</w:t>
            </w:r>
          </w:p>
        </w:tc>
      </w:tr>
      <w:tr w:rsidR="00B81F6D" w:rsidRPr="00FD423F" w:rsidTr="00FA3ACA">
        <w:tc>
          <w:tcPr>
            <w:tcW w:w="1454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618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62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92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55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</w:tr>
      <w:tr w:rsidR="00B81F6D" w:rsidRPr="00FD423F" w:rsidTr="00FA3ACA">
        <w:tc>
          <w:tcPr>
            <w:tcW w:w="1454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618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62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92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55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</w:tr>
      <w:tr w:rsidR="00B81F6D" w:rsidRPr="00FD423F" w:rsidTr="00FA3ACA">
        <w:tc>
          <w:tcPr>
            <w:tcW w:w="1454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618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62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92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55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</w:tr>
      <w:tr w:rsidR="00B81F6D" w:rsidRPr="00FD423F" w:rsidTr="00FA3ACA">
        <w:tc>
          <w:tcPr>
            <w:tcW w:w="1454" w:type="dxa"/>
          </w:tcPr>
          <w:p w:rsidR="00B81F6D" w:rsidRPr="00FD423F" w:rsidRDefault="00B81F6D" w:rsidP="00FA3ACA">
            <w:pPr>
              <w:rPr>
                <w:szCs w:val="24"/>
                <w:lang w:eastAsia="ja-JP"/>
              </w:rPr>
            </w:pPr>
          </w:p>
        </w:tc>
        <w:tc>
          <w:tcPr>
            <w:tcW w:w="1618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62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92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455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  <w:tc>
          <w:tcPr>
            <w:tcW w:w="1317" w:type="dxa"/>
          </w:tcPr>
          <w:p w:rsidR="00B81F6D" w:rsidRPr="00FD423F" w:rsidRDefault="00B81F6D" w:rsidP="00FA3ACA">
            <w:pPr>
              <w:rPr>
                <w:szCs w:val="24"/>
              </w:rPr>
            </w:pPr>
          </w:p>
        </w:tc>
      </w:tr>
    </w:tbl>
    <w:p w:rsidR="00B81F6D" w:rsidRPr="00FD423F" w:rsidRDefault="00B81F6D" w:rsidP="00B81F6D">
      <w:pPr>
        <w:rPr>
          <w:i/>
          <w:sz w:val="24"/>
          <w:szCs w:val="24"/>
        </w:rPr>
      </w:pPr>
      <w:r w:rsidRPr="00FD423F">
        <w:rPr>
          <w:i/>
          <w:sz w:val="24"/>
          <w:szCs w:val="24"/>
        </w:rPr>
        <w:t>&lt; Fields in Test Cases:</w:t>
      </w:r>
    </w:p>
    <w:p w:rsidR="00B81F6D" w:rsidRPr="00FD423F" w:rsidRDefault="00B81F6D" w:rsidP="00B81F6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D423F">
        <w:rPr>
          <w:i/>
          <w:sz w:val="24"/>
          <w:szCs w:val="24"/>
        </w:rPr>
        <w:t>Test case Id and Test objective – these are the generic ones.</w:t>
      </w:r>
    </w:p>
    <w:p w:rsidR="00B81F6D" w:rsidRPr="00FD423F" w:rsidRDefault="00B81F6D" w:rsidP="00B81F6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D423F">
        <w:rPr>
          <w:i/>
          <w:sz w:val="24"/>
          <w:szCs w:val="24"/>
        </w:rPr>
        <w:t xml:space="preserve">Pre-condition: </w:t>
      </w:r>
      <w:r w:rsidRPr="00FD423F">
        <w:rPr>
          <w:rFonts w:eastAsia="Times New Roman"/>
          <w:i/>
          <w:sz w:val="24"/>
          <w:szCs w:val="24"/>
        </w:rPr>
        <w:t>requirements that must be met before the tester can run the test case</w:t>
      </w:r>
    </w:p>
    <w:p w:rsidR="00B81F6D" w:rsidRPr="00FD423F" w:rsidRDefault="00B81F6D" w:rsidP="00B81F6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Checkpoints</w:t>
      </w:r>
      <w:r w:rsidRPr="00FD423F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All of checkpoints to be tested for each test objective</w:t>
      </w:r>
      <w:proofErr w:type="gramStart"/>
      <w:r>
        <w:rPr>
          <w:i/>
          <w:sz w:val="24"/>
          <w:szCs w:val="24"/>
        </w:rPr>
        <w:t>.  1</w:t>
      </w:r>
      <w:proofErr w:type="gramEnd"/>
      <w:r>
        <w:rPr>
          <w:i/>
          <w:sz w:val="24"/>
          <w:szCs w:val="24"/>
        </w:rPr>
        <w:t xml:space="preserve"> test objective could be have 1 or many checkpoints.</w:t>
      </w:r>
    </w:p>
    <w:p w:rsidR="00B81F6D" w:rsidRPr="00FD423F" w:rsidRDefault="00B81F6D" w:rsidP="00B81F6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D423F">
        <w:rPr>
          <w:i/>
          <w:sz w:val="24"/>
          <w:szCs w:val="24"/>
        </w:rPr>
        <w:t xml:space="preserve">Test data: </w:t>
      </w:r>
      <w:r>
        <w:rPr>
          <w:i/>
          <w:sz w:val="24"/>
          <w:szCs w:val="24"/>
        </w:rPr>
        <w:t xml:space="preserve">Range of value of input data following checkpoints. </w:t>
      </w:r>
      <w:proofErr w:type="gramStart"/>
      <w:r>
        <w:rPr>
          <w:i/>
          <w:sz w:val="24"/>
          <w:szCs w:val="24"/>
        </w:rPr>
        <w:t>1</w:t>
      </w:r>
      <w:proofErr w:type="gramEnd"/>
      <w:r>
        <w:rPr>
          <w:i/>
          <w:sz w:val="24"/>
          <w:szCs w:val="24"/>
        </w:rPr>
        <w:t xml:space="preserve"> checkpoint could be have 1 or many test data.</w:t>
      </w:r>
    </w:p>
    <w:p w:rsidR="00B81F6D" w:rsidRPr="00FD423F" w:rsidRDefault="00B81F6D" w:rsidP="00B81F6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Expected Result: </w:t>
      </w:r>
      <w:proofErr w:type="gramStart"/>
      <w:r>
        <w:rPr>
          <w:i/>
          <w:sz w:val="24"/>
          <w:szCs w:val="24"/>
        </w:rPr>
        <w:t>If it is normal case</w:t>
      </w:r>
      <w:proofErr w:type="gramEnd"/>
      <w:r>
        <w:rPr>
          <w:i/>
          <w:sz w:val="24"/>
          <w:szCs w:val="24"/>
        </w:rPr>
        <w:t xml:space="preserve"> result is what value.</w:t>
      </w:r>
      <w:r w:rsidRPr="003071D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If it is abnormal what result and behavior of system is</w:t>
      </w:r>
      <w:r w:rsidRPr="003071D3">
        <w:rPr>
          <w:i/>
          <w:sz w:val="24"/>
          <w:szCs w:val="24"/>
        </w:rPr>
        <w:t>.</w:t>
      </w:r>
    </w:p>
    <w:p w:rsidR="00B81F6D" w:rsidRPr="003071D3" w:rsidRDefault="00B81F6D" w:rsidP="00B81F6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3071D3">
        <w:rPr>
          <w:i/>
          <w:sz w:val="24"/>
          <w:szCs w:val="24"/>
        </w:rPr>
        <w:t xml:space="preserve">Post-condition: </w:t>
      </w:r>
      <w:r>
        <w:rPr>
          <w:i/>
          <w:sz w:val="24"/>
          <w:szCs w:val="24"/>
        </w:rPr>
        <w:t>State of system after run test case.&gt;</w:t>
      </w:r>
    </w:p>
    <w:p w:rsidR="00B81F6D" w:rsidRPr="003D3292" w:rsidRDefault="00B81F6D" w:rsidP="00B81F6D">
      <w:pPr>
        <w:rPr>
          <w:sz w:val="24"/>
          <w:szCs w:val="24"/>
        </w:rPr>
      </w:pPr>
    </w:p>
    <w:p w:rsidR="0036159C" w:rsidRDefault="0036159C">
      <w:bookmarkStart w:id="48" w:name="_GoBack"/>
      <w:bookmarkEnd w:id="48"/>
    </w:p>
    <w:sectPr w:rsidR="0036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;宋体">
    <w:altName w:val="ＭＳ 明朝"/>
    <w:panose1 w:val="00000000000000000000"/>
    <w:charset w:val="80"/>
    <w:family w:val="roman"/>
    <w:notTrueType/>
    <w:pitch w:val="default"/>
  </w:font>
  <w:font w:name="ＭＳ 明朝;MS Mincho">
    <w:altName w:val="ＭＳ 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C48"/>
    <w:multiLevelType w:val="hybridMultilevel"/>
    <w:tmpl w:val="1C2880F4"/>
    <w:lvl w:ilvl="0" w:tplc="3E523D10">
      <w:start w:val="2016"/>
      <w:numFmt w:val="bullet"/>
      <w:lvlText w:val="-"/>
      <w:lvlJc w:val="left"/>
      <w:pPr>
        <w:ind w:left="644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85D22A7"/>
    <w:multiLevelType w:val="hybridMultilevel"/>
    <w:tmpl w:val="230A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04B67"/>
    <w:multiLevelType w:val="multilevel"/>
    <w:tmpl w:val="F71ED85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6D"/>
    <w:rsid w:val="000120ED"/>
    <w:rsid w:val="0036159C"/>
    <w:rsid w:val="004E2683"/>
    <w:rsid w:val="00B81F6D"/>
    <w:rsid w:val="00C4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9579C-3834-48E8-BE2E-DA802E84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81F6D"/>
    <w:pPr>
      <w:keepNext/>
      <w:numPr>
        <w:numId w:val="1"/>
      </w:numPr>
      <w:suppressAutoHyphens/>
      <w:spacing w:before="60" w:after="60" w:line="240" w:lineRule="auto"/>
      <w:outlineLvl w:val="0"/>
    </w:pPr>
    <w:rPr>
      <w:rFonts w:ascii="Arial" w:eastAsia="SimSun;宋体" w:hAnsi="Arial" w:cs="Times New Roman"/>
      <w:b/>
      <w:bCs/>
      <w:sz w:val="32"/>
      <w:szCs w:val="23"/>
    </w:rPr>
  </w:style>
  <w:style w:type="paragraph" w:styleId="Heading2">
    <w:name w:val="heading 2"/>
    <w:basedOn w:val="Normal"/>
    <w:next w:val="Normal"/>
    <w:link w:val="Heading2Char"/>
    <w:qFormat/>
    <w:rsid w:val="00B81F6D"/>
    <w:pPr>
      <w:keepNext/>
      <w:numPr>
        <w:ilvl w:val="1"/>
        <w:numId w:val="1"/>
      </w:numPr>
      <w:suppressAutoHyphens/>
      <w:spacing w:before="60" w:after="60" w:line="240" w:lineRule="auto"/>
      <w:outlineLvl w:val="1"/>
    </w:pPr>
    <w:rPr>
      <w:rFonts w:ascii="Arial" w:eastAsia="SimSun;宋体" w:hAnsi="Arial" w:cs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81F6D"/>
    <w:pPr>
      <w:keepNext/>
      <w:numPr>
        <w:ilvl w:val="2"/>
        <w:numId w:val="1"/>
      </w:numPr>
      <w:suppressAutoHyphens/>
      <w:spacing w:before="60" w:after="60" w:line="240" w:lineRule="auto"/>
      <w:outlineLvl w:val="2"/>
    </w:pPr>
    <w:rPr>
      <w:rFonts w:ascii="Arial" w:eastAsia="SimSun;宋体" w:hAnsi="Arial" w:cs="Times New Roman"/>
      <w:b/>
      <w:sz w:val="21"/>
      <w:szCs w:val="20"/>
    </w:rPr>
  </w:style>
  <w:style w:type="paragraph" w:styleId="Heading4">
    <w:name w:val="heading 4"/>
    <w:basedOn w:val="Normal"/>
    <w:next w:val="Normal"/>
    <w:link w:val="Heading4Char"/>
    <w:qFormat/>
    <w:rsid w:val="00B81F6D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Arial" w:eastAsia="SimSun;宋体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81F6D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SimSun;宋体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81F6D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Arial" w:eastAsia="SimSun;宋体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81F6D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SimSun;宋体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81F6D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SimSun;宋体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81F6D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SimSun;宋体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1F6D"/>
    <w:rPr>
      <w:rFonts w:ascii="Arial" w:eastAsia="SimSun;宋体" w:hAnsi="Arial" w:cs="Times New Roman"/>
      <w:b/>
      <w:bCs/>
      <w:sz w:val="32"/>
      <w:szCs w:val="23"/>
    </w:rPr>
  </w:style>
  <w:style w:type="character" w:customStyle="1" w:styleId="Heading2Char">
    <w:name w:val="Heading 2 Char"/>
    <w:basedOn w:val="DefaultParagraphFont"/>
    <w:link w:val="Heading2"/>
    <w:rsid w:val="00B81F6D"/>
    <w:rPr>
      <w:rFonts w:ascii="Arial" w:eastAsia="SimSun;宋体" w:hAnsi="Arial" w:cs="Times New Roman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B81F6D"/>
    <w:rPr>
      <w:rFonts w:ascii="Arial" w:eastAsia="SimSun;宋体" w:hAnsi="Arial" w:cs="Times New Roman"/>
      <w:b/>
      <w:sz w:val="21"/>
      <w:szCs w:val="20"/>
    </w:rPr>
  </w:style>
  <w:style w:type="character" w:customStyle="1" w:styleId="Heading4Char">
    <w:name w:val="Heading 4 Char"/>
    <w:basedOn w:val="DefaultParagraphFont"/>
    <w:link w:val="Heading4"/>
    <w:rsid w:val="00B81F6D"/>
    <w:rPr>
      <w:rFonts w:ascii="Arial" w:eastAsia="SimSun;宋体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F6D"/>
    <w:rPr>
      <w:rFonts w:ascii="Arial" w:eastAsia="SimSun;宋体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F6D"/>
    <w:rPr>
      <w:rFonts w:ascii="Arial" w:eastAsia="SimSun;宋体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F6D"/>
    <w:rPr>
      <w:rFonts w:ascii="Arial" w:eastAsia="SimSun;宋体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F6D"/>
    <w:rPr>
      <w:rFonts w:ascii="Arial" w:eastAsia="SimSun;宋体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F6D"/>
    <w:rPr>
      <w:rFonts w:ascii="Arial" w:eastAsia="SimSun;宋体" w:hAnsi="Arial" w:cs="Times New Roman"/>
      <w:i/>
      <w:sz w:val="18"/>
      <w:szCs w:val="20"/>
    </w:rPr>
  </w:style>
  <w:style w:type="paragraph" w:customStyle="1" w:styleId="guidelines">
    <w:name w:val="guidelines"/>
    <w:autoRedefine/>
    <w:rsid w:val="00B81F6D"/>
    <w:pPr>
      <w:spacing w:before="120" w:after="60" w:line="240" w:lineRule="auto"/>
    </w:pPr>
    <w:rPr>
      <w:rFonts w:ascii="Times New Roman" w:eastAsia="MS Mincho" w:hAnsi="Times New Roman" w:cs="Times New Roman"/>
      <w:i/>
      <w:iCs/>
      <w:sz w:val="24"/>
      <w:szCs w:val="20"/>
      <w:lang w:eastAsia="ja-JP"/>
    </w:rPr>
  </w:style>
  <w:style w:type="table" w:styleId="TableGrid">
    <w:name w:val="Table Grid"/>
    <w:basedOn w:val="TableNormal"/>
    <w:rsid w:val="00B81F6D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  <w:tblPr>
      <w:tblInd w:w="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vAlign w:val="center"/>
    </w:tcPr>
  </w:style>
  <w:style w:type="paragraph" w:customStyle="1" w:styleId="tableheader">
    <w:name w:val="table header"/>
    <w:basedOn w:val="Normal"/>
    <w:autoRedefine/>
    <w:rsid w:val="00B81F6D"/>
    <w:pPr>
      <w:spacing w:after="0" w:line="240" w:lineRule="auto"/>
      <w:jc w:val="both"/>
    </w:pPr>
    <w:rPr>
      <w:rFonts w:ascii="Times New Roman" w:eastAsia="MS Mincho" w:hAnsi="Times New Roman" w:cs="Arial"/>
      <w:b/>
      <w:kern w:val="32"/>
      <w:sz w:val="24"/>
      <w:szCs w:val="24"/>
      <w:lang w:eastAsia="ja-JP"/>
    </w:rPr>
  </w:style>
  <w:style w:type="paragraph" w:customStyle="1" w:styleId="Tabletext">
    <w:name w:val="Tabletext"/>
    <w:basedOn w:val="Normal"/>
    <w:autoRedefine/>
    <w:rsid w:val="00B81F6D"/>
    <w:pPr>
      <w:keepLines/>
      <w:spacing w:before="20" w:after="20" w:line="264" w:lineRule="auto"/>
      <w:jc w:val="both"/>
    </w:pPr>
    <w:rPr>
      <w:rFonts w:ascii="Times New Roman" w:eastAsia="Times New Roman" w:hAnsi="Times New Roman" w:cs="Arial"/>
      <w:snapToGrid w:val="0"/>
      <w:color w:val="000080"/>
      <w:kern w:val="20"/>
      <w:sz w:val="24"/>
      <w:szCs w:val="20"/>
    </w:rPr>
  </w:style>
  <w:style w:type="paragraph" w:styleId="ListParagraph">
    <w:name w:val="List Paragraph"/>
    <w:basedOn w:val="Normal"/>
    <w:uiPriority w:val="34"/>
    <w:qFormat/>
    <w:rsid w:val="00B81F6D"/>
    <w:pPr>
      <w:suppressAutoHyphens/>
      <w:spacing w:after="0" w:line="240" w:lineRule="auto"/>
      <w:ind w:left="720"/>
      <w:contextualSpacing/>
    </w:pPr>
    <w:rPr>
      <w:rFonts w:ascii="Times New Roman" w:eastAsia="SimSun;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cong</dc:creator>
  <cp:keywords/>
  <dc:description/>
  <cp:lastModifiedBy>vinh nguyen cong</cp:lastModifiedBy>
  <cp:revision>1</cp:revision>
  <dcterms:created xsi:type="dcterms:W3CDTF">2018-08-08T09:11:00Z</dcterms:created>
  <dcterms:modified xsi:type="dcterms:W3CDTF">2018-08-08T09:12:00Z</dcterms:modified>
</cp:coreProperties>
</file>